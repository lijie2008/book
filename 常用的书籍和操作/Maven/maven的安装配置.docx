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FB" w:rsidRDefault="00B420FB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  <w:t>一、</w:t>
      </w:r>
      <w:r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  <w:t xml:space="preserve"> windows</w:t>
      </w:r>
      <w:r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  <w:t>下</w:t>
      </w:r>
      <w:r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  <w:t>maven</w:t>
      </w:r>
      <w:r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  <w:t>的安装配置</w:t>
      </w:r>
    </w:p>
    <w:p w:rsidR="00B420FB" w:rsidRDefault="00B420FB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 w:hint="eastAsia"/>
          <w:color w:val="333344"/>
          <w:kern w:val="0"/>
          <w:sz w:val="19"/>
          <w:szCs w:val="19"/>
        </w:rPr>
      </w:pP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想要安装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 </w:t>
      </w:r>
      <w:hyperlink r:id="rId7" w:tgtFrame="_blank" w:history="1">
        <w:r w:rsidRPr="00E947D8">
          <w:rPr>
            <w:rFonts w:ascii="Helvetica" w:eastAsia="宋体" w:hAnsi="Helvetica" w:cs="Helvetica"/>
            <w:color w:val="3298D6"/>
            <w:kern w:val="0"/>
            <w:sz w:val="19"/>
            <w:u w:val="single"/>
          </w:rPr>
          <w:t>Apache Maven</w:t>
        </w:r>
      </w:hyperlink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 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在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Windows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系统上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,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需要下载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的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zip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文件，并将其解压到你想安装的目录，并配置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Windows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环境变量。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所需工具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：</w:t>
      </w:r>
    </w:p>
    <w:p w:rsidR="00E947D8" w:rsidRPr="00E947D8" w:rsidRDefault="00E947D8" w:rsidP="00E947D8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JDK 1.8</w:t>
      </w:r>
    </w:p>
    <w:p w:rsidR="00E947D8" w:rsidRPr="00E947D8" w:rsidRDefault="00E947D8" w:rsidP="00E947D8">
      <w:pPr>
        <w:widowControl/>
        <w:numPr>
          <w:ilvl w:val="0"/>
          <w:numId w:val="2"/>
        </w:numPr>
        <w:shd w:val="clear" w:color="auto" w:fill="FFFFFF"/>
        <w:spacing w:after="75"/>
        <w:ind w:left="576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Maven 3.3.3</w:t>
      </w:r>
    </w:p>
    <w:p w:rsidR="00E947D8" w:rsidRPr="00E947D8" w:rsidRDefault="00E947D8" w:rsidP="00E947D8">
      <w:pPr>
        <w:widowControl/>
        <w:numPr>
          <w:ilvl w:val="0"/>
          <w:numId w:val="2"/>
        </w:numPr>
        <w:shd w:val="clear" w:color="auto" w:fill="FFFFFF"/>
        <w:spacing w:after="75"/>
        <w:ind w:left="576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Windows 7</w:t>
      </w:r>
    </w:p>
    <w:p w:rsidR="00E947D8" w:rsidRPr="00E947D8" w:rsidRDefault="00E947D8" w:rsidP="00E947D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b/>
          <w:bCs/>
          <w:color w:val="333344"/>
          <w:kern w:val="0"/>
          <w:sz w:val="19"/>
        </w:rPr>
        <w:t>注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br/>
        <w:t xml:space="preserve">Maven 3.2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要求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JDK 1.6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或以上版本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,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而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3.0/3.1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需要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JDK 1.5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或以上</w:t>
      </w:r>
    </w:p>
    <w:p w:rsidR="00E947D8" w:rsidRPr="00E947D8" w:rsidRDefault="00E947D8" w:rsidP="00E947D8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1. JDK 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和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 JAVA_HOME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确保已安装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JDK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，并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“JAVA_HOME”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变量已加入到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Windows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环境变量。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44"/>
          <w:kern w:val="0"/>
          <w:sz w:val="19"/>
          <w:szCs w:val="19"/>
        </w:rPr>
        <w:drawing>
          <wp:inline distT="0" distB="0" distL="0" distR="0">
            <wp:extent cx="8126095" cy="5716905"/>
            <wp:effectExtent l="19050" t="0" r="8255" b="0"/>
            <wp:docPr id="1" name="图片 1" descr="http://www.yiibai.com/uploads/tutorial/20151125/1-151125203211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tutorial/20151125/1-1511252032116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D8" w:rsidRPr="00E947D8" w:rsidRDefault="00E947D8" w:rsidP="00E94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lastRenderedPageBreak/>
        <w:t>操作要以按上面数字顺序，在这个教程中，安装的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t xml:space="preserve"> JDK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t>是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t> JDK1.8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t>，为了方便学习，建议你也安装使用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t xml:space="preserve"> JDK1.8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  <w:shd w:val="clear" w:color="auto" w:fill="FFFFFF"/>
        </w:rPr>
        <w:t>。</w:t>
      </w:r>
    </w:p>
    <w:p w:rsidR="00E947D8" w:rsidRPr="00E947D8" w:rsidRDefault="00E947D8" w:rsidP="00E947D8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2. 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下载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Apache Maven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访问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 </w:t>
      </w:r>
      <w:hyperlink r:id="rId9" w:tgtFrame="_blank" w:history="1">
        <w:r w:rsidRPr="00E947D8">
          <w:rPr>
            <w:rFonts w:ascii="Helvetica" w:eastAsia="宋体" w:hAnsi="Helvetica" w:cs="Helvetica"/>
            <w:color w:val="3298D6"/>
            <w:kern w:val="0"/>
            <w:sz w:val="19"/>
            <w:u w:val="single"/>
          </w:rPr>
          <w:t>Maven</w:t>
        </w:r>
        <w:r w:rsidRPr="00E947D8">
          <w:rPr>
            <w:rFonts w:ascii="Helvetica" w:eastAsia="宋体" w:hAnsi="Helvetica" w:cs="Helvetica"/>
            <w:color w:val="3298D6"/>
            <w:kern w:val="0"/>
            <w:sz w:val="19"/>
            <w:u w:val="single"/>
          </w:rPr>
          <w:t>官方网站</w:t>
        </w:r>
      </w:hyperlink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，打开后找到下载链接，如下：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44"/>
          <w:kern w:val="0"/>
          <w:sz w:val="19"/>
          <w:szCs w:val="19"/>
        </w:rPr>
        <w:drawing>
          <wp:inline distT="0" distB="0" distL="0" distR="0">
            <wp:extent cx="6957695" cy="2790825"/>
            <wp:effectExtent l="19050" t="0" r="0" b="0"/>
            <wp:docPr id="2" name="图片 2" descr="http://www.yiibai.com/uploads/tutorial/20151125/1-15112520322M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tutorial/20151125/1-15112520322M4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下载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的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zip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文件，例如：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 </w:t>
      </w:r>
      <w:hyperlink r:id="rId11" w:tgtFrame="_blank" w:history="1">
        <w:r w:rsidRPr="00E947D8">
          <w:rPr>
            <w:rFonts w:ascii="Helvetica" w:eastAsia="宋体" w:hAnsi="Helvetica" w:cs="Helvetica"/>
            <w:color w:val="3298D6"/>
            <w:kern w:val="0"/>
            <w:sz w:val="19"/>
            <w:u w:val="single"/>
          </w:rPr>
          <w:t>apache-maven-3.3.3-bin.zip</w:t>
        </w:r>
      </w:hyperlink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，将它解压到你要安装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的文件夹。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假设你解压缩到文件夹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–  D:\software\yiibai.com\apache-maven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44"/>
          <w:kern w:val="0"/>
          <w:sz w:val="19"/>
          <w:szCs w:val="19"/>
        </w:rPr>
        <w:lastRenderedPageBreak/>
        <w:drawing>
          <wp:inline distT="0" distB="0" distL="0" distR="0">
            <wp:extent cx="7943215" cy="5382895"/>
            <wp:effectExtent l="19050" t="0" r="635" b="0"/>
            <wp:docPr id="4" name="图片 4" descr="http://www.yiibai.com/uploads/tutorial/20151125/1-151125203354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iibai.com/uploads/tutorial/20151125/1-1511252033545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21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D8" w:rsidRPr="00E947D8" w:rsidRDefault="00E947D8" w:rsidP="00E947D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注意：在这一步，只是文件夹和文件，安装不是必需的。</w:t>
      </w:r>
    </w:p>
    <w:p w:rsidR="00E947D8" w:rsidRPr="00E947D8" w:rsidRDefault="00E947D8" w:rsidP="00E947D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</w:p>
    <w:p w:rsidR="00E947D8" w:rsidRPr="00E947D8" w:rsidRDefault="00E947D8" w:rsidP="00E947D8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3. 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添加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 M2_HOME 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和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 MAVEN_HOME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添加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 M2_HOME 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和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 MAVEN_HOME 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环境变量到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Windows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环境变量，并将其指向你的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文件夹。</w:t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44"/>
          <w:kern w:val="0"/>
          <w:sz w:val="19"/>
          <w:szCs w:val="19"/>
        </w:rPr>
        <w:lastRenderedPageBreak/>
        <w:drawing>
          <wp:inline distT="0" distB="0" distL="0" distR="0">
            <wp:extent cx="3752850" cy="3864610"/>
            <wp:effectExtent l="19050" t="0" r="0" b="0"/>
            <wp:docPr id="5" name="图片 5" descr="http://www.yiibai.com/uploads/tutorial/20151125/1-151125203424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tutorial/20151125/1-1511252034245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pict>
          <v:shape id="_x0000_i1026" type="#_x0000_t75" alt="" style="width:23.8pt;height:23.8pt"/>
        </w:pict>
      </w:r>
    </w:p>
    <w:p w:rsidR="00E947D8" w:rsidRPr="00E947D8" w:rsidRDefault="00E947D8" w:rsidP="00E947D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E947D8">
        <w:rPr>
          <w:rFonts w:ascii="Helvetica" w:eastAsia="宋体" w:hAnsi="Helvetica" w:cs="Helvetica"/>
          <w:b/>
          <w:bCs/>
          <w:color w:val="333344"/>
          <w:kern w:val="0"/>
          <w:sz w:val="19"/>
        </w:rPr>
        <w:t xml:space="preserve">M2_HOME </w:t>
      </w:r>
      <w:r w:rsidRPr="00E947D8">
        <w:rPr>
          <w:rFonts w:ascii="Helvetica" w:eastAsia="宋体" w:hAnsi="Helvetica" w:cs="Helvetica"/>
          <w:b/>
          <w:bCs/>
          <w:color w:val="333344"/>
          <w:kern w:val="0"/>
          <w:sz w:val="19"/>
        </w:rPr>
        <w:t>或</w:t>
      </w:r>
      <w:r w:rsidRPr="00E947D8">
        <w:rPr>
          <w:rFonts w:ascii="Helvetica" w:eastAsia="宋体" w:hAnsi="Helvetica" w:cs="Helvetica"/>
          <w:b/>
          <w:bCs/>
          <w:color w:val="333344"/>
          <w:kern w:val="0"/>
          <w:sz w:val="19"/>
        </w:rPr>
        <w:t xml:space="preserve"> MAVEN_HOME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br/>
        <w:t xml:space="preserve">Maven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说只是添加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M2_HOME ,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但一些项目仍引用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的文件夹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MAVEN_HOME, </w:t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t>因此，为了安全也把它添加进去。</w:t>
      </w:r>
    </w:p>
    <w:p w:rsidR="00E947D8" w:rsidRPr="00E947D8" w:rsidRDefault="00E947D8" w:rsidP="00E947D8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4. 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添加到环境变量</w:t>
      </w:r>
      <w:r w:rsidRPr="00E947D8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 - PATH</w:t>
      </w:r>
    </w:p>
    <w:p w:rsidR="003732B1" w:rsidRPr="00E947D8" w:rsidRDefault="00E947D8" w:rsidP="00E947D8">
      <w:pPr>
        <w:widowControl/>
        <w:shd w:val="clear" w:color="auto" w:fill="FFFFFF"/>
        <w:spacing w:after="100"/>
        <w:jc w:val="left"/>
        <w:rPr>
          <w:ins w:id="0" w:author="Unknown"/>
          <w:rFonts w:ascii="Helvetica" w:eastAsia="宋体" w:hAnsi="Helvetica" w:cs="Helvetica"/>
          <w:color w:val="333344"/>
          <w:kern w:val="0"/>
          <w:sz w:val="19"/>
          <w:szCs w:val="19"/>
        </w:rPr>
      </w:pPr>
      <w:ins w:id="1" w:author="Unknown"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更新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 PATH 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变量，添加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 xml:space="preserve"> Maven bin 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文件夹到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 xml:space="preserve"> PATH 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的最后，如：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 xml:space="preserve"> %M2_HOME%\bin, 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这样就可以在命令中的任何目录下运行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 xml:space="preserve"> Maven 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命令了。</w:t>
        </w:r>
      </w:ins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ins w:id="2" w:author="Unknown"/>
          <w:rFonts w:ascii="Helvetica" w:eastAsia="宋体" w:hAnsi="Helvetica" w:cs="Helvetica"/>
          <w:color w:val="333344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44"/>
          <w:kern w:val="0"/>
          <w:sz w:val="19"/>
          <w:szCs w:val="19"/>
        </w:rPr>
        <w:lastRenderedPageBreak/>
        <w:drawing>
          <wp:inline distT="0" distB="0" distL="0" distR="0">
            <wp:extent cx="3752850" cy="3864610"/>
            <wp:effectExtent l="19050" t="0" r="0" b="0"/>
            <wp:docPr id="7" name="图片 7" descr="http://www.yiibai.com/uploads/tutorial/20151125/1-151125203445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ibai.com/uploads/tutorial/20151125/1-151125203445R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ins w:id="3" w:author="Unknown"/>
          <w:rFonts w:ascii="Helvetica" w:eastAsia="宋体" w:hAnsi="Helvetica" w:cs="Helvetica"/>
          <w:color w:val="333344"/>
          <w:kern w:val="0"/>
          <w:sz w:val="19"/>
          <w:szCs w:val="19"/>
        </w:rPr>
      </w:pPr>
      <w:ins w:id="4" w:author="Unknown"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fldChar w:fldCharType="begin"/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instrText xml:space="preserve"> INCLUDEPICTURE "E:\\data\\youdao\\qq24B39E2329F08D9F4C3146A571A415EF\\027bba0c165946f08f4198553b898981\\clipboard.png" \* MERGEFORMATINET </w:instrText>
        </w:r>
      </w:ins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fldChar w:fldCharType="separate"/>
      </w:r>
      <w:r w:rsidRPr="00E947D8">
        <w:rPr>
          <w:rFonts w:ascii="Helvetica" w:eastAsia="宋体" w:hAnsi="Helvetica" w:cs="Helvetica"/>
          <w:color w:val="333344"/>
          <w:kern w:val="0"/>
          <w:sz w:val="19"/>
          <w:szCs w:val="19"/>
        </w:rPr>
        <w:pict>
          <v:shape id="_x0000_i1027" type="#_x0000_t75" alt="" style="width:23.8pt;height:23.8pt"/>
        </w:pict>
      </w:r>
      <w:ins w:id="5" w:author="Unknown"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fldChar w:fldCharType="end"/>
        </w:r>
      </w:ins>
    </w:p>
    <w:p w:rsidR="00E947D8" w:rsidRPr="00E947D8" w:rsidRDefault="00E947D8" w:rsidP="00E947D8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ins w:id="6" w:author="Unknown"/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ins w:id="7" w:author="Unknown">
        <w:r w:rsidRPr="00E947D8">
          <w:rPr>
            <w:rFonts w:ascii="Helvetica" w:eastAsia="宋体" w:hAnsi="Helvetica" w:cs="Helvetica"/>
            <w:b/>
            <w:bCs/>
            <w:color w:val="555555"/>
            <w:kern w:val="0"/>
            <w:sz w:val="23"/>
            <w:szCs w:val="23"/>
          </w:rPr>
          <w:t xml:space="preserve">5. </w:t>
        </w:r>
        <w:r w:rsidRPr="00E947D8">
          <w:rPr>
            <w:rFonts w:ascii="Helvetica" w:eastAsia="宋体" w:hAnsi="Helvetica" w:cs="Helvetica"/>
            <w:b/>
            <w:bCs/>
            <w:color w:val="555555"/>
            <w:kern w:val="0"/>
            <w:sz w:val="23"/>
            <w:szCs w:val="23"/>
          </w:rPr>
          <w:t>验证</w:t>
        </w:r>
      </w:ins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ins w:id="8" w:author="Unknown"/>
          <w:rFonts w:ascii="Helvetica" w:eastAsia="宋体" w:hAnsi="Helvetica" w:cs="Helvetica"/>
          <w:color w:val="333344"/>
          <w:kern w:val="0"/>
          <w:sz w:val="19"/>
          <w:szCs w:val="19"/>
        </w:rPr>
      </w:pPr>
      <w:ins w:id="9" w:author="Unknown"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完成，以验证它，执行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 mvn –version 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在命令提示符下，如下图输出结果：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10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11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C:\Users\Administrator&gt;mvn -version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12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13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Apache Maven 3.3.3 (7994120775791599e205a5524ec3e0dfe41d4a06; 2015-04-22T19:57:3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14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15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7+08:00)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16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17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Maven home: D:\software\yiibai.com\apache-maven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18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19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Java version: 1.8.0_40, vendor: Oracle Corporation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20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21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Java home: D:\Program Files\Java\jdk1.8.0_40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22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23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Default locale: zh_CN, platform encoding: GBK</w:t>
        </w:r>
      </w:ins>
    </w:p>
    <w:p w:rsidR="00E947D8" w:rsidRPr="00E947D8" w:rsidRDefault="00E947D8" w:rsidP="00E94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ins w:id="24" w:author="Unknown"/>
          <w:rFonts w:ascii="宋体" w:eastAsia="宋体" w:hAnsi="宋体" w:cs="宋体"/>
          <w:color w:val="333333"/>
          <w:kern w:val="0"/>
          <w:sz w:val="16"/>
          <w:szCs w:val="16"/>
        </w:rPr>
      </w:pPr>
      <w:ins w:id="25" w:author="Unknown">
        <w:r w:rsidRPr="00E947D8">
          <w:rPr>
            <w:rFonts w:ascii="宋体" w:eastAsia="宋体" w:hAnsi="宋体" w:cs="宋体"/>
            <w:color w:val="333333"/>
            <w:kern w:val="0"/>
            <w:sz w:val="16"/>
            <w:szCs w:val="16"/>
          </w:rPr>
          <w:t>OS name: "windows 7", version: "6.1", arch: "amd64", family: "dos"</w:t>
        </w:r>
      </w:ins>
    </w:p>
    <w:p w:rsidR="00E947D8" w:rsidRPr="00E947D8" w:rsidRDefault="00E947D8" w:rsidP="00E947D8">
      <w:pPr>
        <w:widowControl/>
        <w:shd w:val="clear" w:color="auto" w:fill="FFFFFF"/>
        <w:spacing w:after="100"/>
        <w:jc w:val="left"/>
        <w:rPr>
          <w:ins w:id="26" w:author="Unknown"/>
          <w:rFonts w:ascii="Helvetica" w:eastAsia="宋体" w:hAnsi="Helvetica" w:cs="Helvetica"/>
          <w:color w:val="333344"/>
          <w:kern w:val="0"/>
          <w:sz w:val="19"/>
          <w:szCs w:val="19"/>
        </w:rPr>
      </w:pPr>
      <w:ins w:id="27" w:author="Unknown"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如果你看到类似消息，说明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 xml:space="preserve"> Apache Maven 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在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 xml:space="preserve"> Windows </w:t>
        </w:r>
        <w:r w:rsidRPr="00E947D8">
          <w:rPr>
            <w:rFonts w:ascii="Helvetica" w:eastAsia="宋体" w:hAnsi="Helvetica" w:cs="Helvetica"/>
            <w:color w:val="333344"/>
            <w:kern w:val="0"/>
            <w:sz w:val="19"/>
            <w:szCs w:val="19"/>
          </w:rPr>
          <w:t>上已安装成功。</w:t>
        </w:r>
      </w:ins>
    </w:p>
    <w:p w:rsidR="008A670B" w:rsidRDefault="008A670B">
      <w:pPr>
        <w:rPr>
          <w:rFonts w:hint="eastAsia"/>
        </w:rPr>
      </w:pPr>
    </w:p>
    <w:p w:rsidR="003732B1" w:rsidRDefault="003732B1">
      <w:pPr>
        <w:rPr>
          <w:rFonts w:hint="eastAsia"/>
        </w:rPr>
      </w:pPr>
    </w:p>
    <w:p w:rsidR="003732B1" w:rsidRDefault="003732B1">
      <w:pPr>
        <w:rPr>
          <w:rFonts w:hint="eastAsia"/>
        </w:rPr>
      </w:pPr>
    </w:p>
    <w:p w:rsidR="003732B1" w:rsidRDefault="003732B1">
      <w:pPr>
        <w:rPr>
          <w:rFonts w:hint="eastAsia"/>
        </w:rPr>
      </w:pPr>
    </w:p>
    <w:p w:rsidR="003732B1" w:rsidRDefault="003732B1">
      <w:pPr>
        <w:rPr>
          <w:rFonts w:hint="eastAsia"/>
        </w:rPr>
      </w:pPr>
    </w:p>
    <w:p w:rsidR="003732B1" w:rsidRDefault="003732B1">
      <w:pPr>
        <w:rPr>
          <w:rFonts w:hint="eastAsia"/>
        </w:rPr>
      </w:pPr>
    </w:p>
    <w:p w:rsidR="003732B1" w:rsidRDefault="003732B1">
      <w:pPr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 xml:space="preserve"> maven</w:t>
      </w:r>
      <w:r>
        <w:rPr>
          <w:rFonts w:hint="eastAsia"/>
        </w:rPr>
        <w:t>启用代理</w:t>
      </w: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如果你的公司正在建立一个防火墙，并使用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HTTP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代理服务器来阻止用户直接连接到互联网。如果您使用代理，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Maven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将无法下载任何依赖。</w:t>
      </w: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为了使它工作，你必须声明在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 Maven 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的配置文件中设置代理服务器：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settings.xml.</w:t>
      </w:r>
    </w:p>
    <w:p w:rsidR="003732B1" w:rsidRPr="003732B1" w:rsidRDefault="003732B1" w:rsidP="003732B1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r w:rsidRPr="003732B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1. Maven</w:t>
      </w:r>
      <w:r w:rsidRPr="003732B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配置文件</w:t>
      </w: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找到文件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 {M2_HOME}/conf/settings.xml, 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并把你的代理服务器信息配置写入。注：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{M2_HOME}  =&gt; </w:t>
      </w:r>
      <w:r w:rsidRPr="003732B1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D:\software\yiibai.com\apache-maven</w:t>
      </w:r>
    </w:p>
    <w:p w:rsidR="003732B1" w:rsidRPr="003732B1" w:rsidRDefault="003732B1" w:rsidP="003732B1">
      <w:pPr>
        <w:widowControl/>
        <w:shd w:val="clear" w:color="auto" w:fill="E6E6FC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732B1">
        <w:rPr>
          <w:rFonts w:ascii="Consolas" w:eastAsia="宋体" w:hAnsi="Consolas" w:cs="Consolas"/>
          <w:color w:val="333333"/>
          <w:kern w:val="0"/>
          <w:sz w:val="20"/>
          <w:szCs w:val="20"/>
        </w:rPr>
        <w:t>{M2_HOME}/conf/settings.xml</w:t>
      </w: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>&lt;!-- proxies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 This is a list of proxies which can be used on this machine to connect to the network.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 Unless otherwise specified (by system property or command-line switch), the first proxy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 specification in this list marked as active will be used.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|--&gt;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&lt;proxies&gt;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&lt;!-- proxy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| Specification for one proxy, to be used in connecting to the network.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|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&lt;proxy&gt;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&lt;id&gt;optional&lt;/id&gt;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&lt;active&gt;true&lt;/active&gt;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&lt;protocol&gt;http&lt;/protocol&gt;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&lt;username&gt;proxyuser&lt;/&lt;/username&gt;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&lt;password&gt;proxypass&lt;/password&gt;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&lt;host&gt;proxy.host.net&lt;/host&gt;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&lt;port&gt;80&lt;/port&gt;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&lt;nonProxyHosts&gt;local.net|some.host.com&lt;/nonProxyHosts&gt;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&lt;/proxy&gt;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--&gt;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&lt;/proxies&gt;</w:t>
      </w: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取消注释代理选项，填写您的代理服务器的详细信息。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>&lt;!-- proxies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lastRenderedPageBreak/>
        <w:t xml:space="preserve">   | This is a list of proxies which can be used on this machine to connect to the network.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 Unless otherwise specified (by system property or command-line switch), the first proxy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 specification in this list marked as active will be used.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|--&gt;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&lt;proxies&gt;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&lt;proxy&gt;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&lt;id&gt;optional&lt;/id&gt;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&lt;active&gt;true&lt;/active&gt;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&lt;protocol&gt;http&lt;/protocol&gt;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&lt;username&gt;yiibai&lt;/username&gt;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&lt;password&gt;password&lt;/password&gt;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&lt;host&gt;proxy.yiibai.com&lt;/host&gt;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&lt;port&gt;8888&lt;/port&gt;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  &lt;nonProxyHosts&gt;local.net|some.host.com&lt;/nonProxyHosts&gt;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  &lt;/proxy&gt;</w:t>
      </w:r>
    </w:p>
    <w:p w:rsidR="003732B1" w:rsidRPr="003732B1" w:rsidRDefault="003732B1" w:rsidP="003732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3732B1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 &lt;/proxies&gt;</w:t>
      </w:r>
    </w:p>
    <w:p w:rsidR="003732B1" w:rsidRPr="003732B1" w:rsidRDefault="003732B1" w:rsidP="003732B1">
      <w:pPr>
        <w:widowControl/>
        <w:pBdr>
          <w:bottom w:val="single" w:sz="4" w:space="6" w:color="EAEAEA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</w:pPr>
      <w:r w:rsidRPr="003732B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2. </w:t>
      </w:r>
      <w:r w:rsidRPr="003732B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保存文件</w:t>
      </w:r>
    </w:p>
    <w:p w:rsidR="003732B1" w:rsidRPr="003732B1" w:rsidRDefault="003732B1" w:rsidP="003732B1">
      <w:pPr>
        <w:widowControl/>
        <w:shd w:val="clear" w:color="auto" w:fill="FFFFFF"/>
        <w:spacing w:after="100"/>
        <w:jc w:val="left"/>
        <w:rPr>
          <w:rFonts w:ascii="Helvetica" w:eastAsia="宋体" w:hAnsi="Helvetica" w:cs="Helvetica"/>
          <w:color w:val="333344"/>
          <w:kern w:val="0"/>
          <w:sz w:val="19"/>
          <w:szCs w:val="19"/>
        </w:rPr>
      </w:pP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完成后，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 xml:space="preserve">Apache Maven 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应该是能够通过代理服务器立即连接到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Internet</w:t>
      </w:r>
      <w:r w:rsidRPr="003732B1">
        <w:rPr>
          <w:rFonts w:ascii="Helvetica" w:eastAsia="宋体" w:hAnsi="Helvetica" w:cs="Helvetica"/>
          <w:color w:val="333344"/>
          <w:kern w:val="0"/>
          <w:sz w:val="19"/>
          <w:szCs w:val="19"/>
        </w:rPr>
        <w:t>。</w:t>
      </w:r>
    </w:p>
    <w:p w:rsidR="003732B1" w:rsidRPr="003732B1" w:rsidRDefault="003732B1" w:rsidP="003732B1">
      <w:pPr>
        <w:widowControl/>
        <w:shd w:val="clear" w:color="auto" w:fill="E6E6FC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732B1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注意：</w:t>
      </w:r>
      <w:r w:rsidRPr="003732B1">
        <w:rPr>
          <w:rFonts w:ascii="Helvetica" w:eastAsia="宋体" w:hAnsi="Helvetica" w:cs="Helvetica"/>
          <w:color w:val="333333"/>
          <w:kern w:val="0"/>
          <w:sz w:val="19"/>
          <w:szCs w:val="19"/>
        </w:rPr>
        <w:t>重新启动不是必需的。</w:t>
      </w:r>
      <w:r w:rsidRPr="003732B1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Maven </w:t>
      </w:r>
      <w:r w:rsidRPr="003732B1">
        <w:rPr>
          <w:rFonts w:ascii="Helvetica" w:eastAsia="宋体" w:hAnsi="Helvetica" w:cs="Helvetica"/>
          <w:color w:val="333333"/>
          <w:kern w:val="0"/>
          <w:sz w:val="19"/>
          <w:szCs w:val="19"/>
        </w:rPr>
        <w:t>只是一个命令，当你调用它，它会再次读取该文件。</w:t>
      </w:r>
    </w:p>
    <w:p w:rsidR="003732B1" w:rsidRDefault="003732B1">
      <w:pPr>
        <w:rPr>
          <w:rFonts w:hint="eastAsia"/>
        </w:rPr>
      </w:pPr>
    </w:p>
    <w:p w:rsidR="00E9393B" w:rsidRDefault="00E9393B">
      <w:pPr>
        <w:rPr>
          <w:rFonts w:hint="eastAsia"/>
        </w:rPr>
      </w:pPr>
    </w:p>
    <w:p w:rsidR="00E9393B" w:rsidRPr="003732B1" w:rsidRDefault="00E9393B"/>
    <w:sectPr w:rsidR="00E9393B" w:rsidRPr="00373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C01" w:rsidRDefault="00A27C01" w:rsidP="00E947D8">
      <w:r>
        <w:separator/>
      </w:r>
    </w:p>
  </w:endnote>
  <w:endnote w:type="continuationSeparator" w:id="1">
    <w:p w:rsidR="00A27C01" w:rsidRDefault="00A27C01" w:rsidP="00E94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C01" w:rsidRDefault="00A27C01" w:rsidP="00E947D8">
      <w:r>
        <w:separator/>
      </w:r>
    </w:p>
  </w:footnote>
  <w:footnote w:type="continuationSeparator" w:id="1">
    <w:p w:rsidR="00A27C01" w:rsidRDefault="00A27C01" w:rsidP="00E94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F43"/>
    <w:multiLevelType w:val="multilevel"/>
    <w:tmpl w:val="C8E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64AB9"/>
    <w:multiLevelType w:val="multilevel"/>
    <w:tmpl w:val="C8E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70B"/>
    <w:rsid w:val="003732B1"/>
    <w:rsid w:val="008A670B"/>
    <w:rsid w:val="00A27C01"/>
    <w:rsid w:val="00B420FB"/>
    <w:rsid w:val="00E9393B"/>
    <w:rsid w:val="00E9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47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7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7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7D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94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947D8"/>
    <w:rPr>
      <w:color w:val="0000FF"/>
      <w:u w:val="single"/>
    </w:rPr>
  </w:style>
  <w:style w:type="character" w:styleId="a7">
    <w:name w:val="Strong"/>
    <w:basedOn w:val="a0"/>
    <w:uiPriority w:val="22"/>
    <w:qFormat/>
    <w:rsid w:val="00E947D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4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7D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947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7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aven.apache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cnnic.cn/apache/maven/maven-3/3.3.3/binaries/apache-maven-3.3.3-bin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545</Words>
  <Characters>3108</Characters>
  <Application>Microsoft Office Word</Application>
  <DocSecurity>0</DocSecurity>
  <Lines>25</Lines>
  <Paragraphs>7</Paragraphs>
  <ScaleCrop>false</ScaleCrop>
  <Company>china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2017-09-15T08:40:00Z</dcterms:created>
  <dcterms:modified xsi:type="dcterms:W3CDTF">2017-09-15T08:44:00Z</dcterms:modified>
</cp:coreProperties>
</file>